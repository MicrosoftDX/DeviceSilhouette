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5FBCD" w14:textId="55EFF882" w:rsidR="00CC717D" w:rsidRDefault="00CC717D" w:rsidP="000C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18F0BB" w14:textId="730DBFBE" w:rsidR="00CC717D" w:rsidRDefault="00CC717D" w:rsidP="00CC717D">
      <w:pPr>
        <w:pStyle w:val="Heading1"/>
      </w:pPr>
      <w:r>
        <w:t>Types defined by the Azure IoT Hub device management library</w:t>
      </w:r>
    </w:p>
    <w:p w14:paraId="47203AF6" w14:textId="77777777" w:rsidR="000C1BCD" w:rsidRDefault="000C1BCD" w:rsidP="000C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IOTHUB_TRANSPORT_TAG</w:t>
      </w:r>
    </w:p>
    <w:p w14:paraId="3A82C503" w14:textId="77777777" w:rsidR="000C1BCD" w:rsidRDefault="000C1BCD" w:rsidP="000C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CCCF2B" w14:textId="77777777" w:rsidR="000C1BCD" w:rsidRDefault="000C1BCD" w:rsidP="000C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COAP_TCPIP = 0</w:t>
      </w:r>
    </w:p>
    <w:p w14:paraId="5D347E9C" w14:textId="113BB196" w:rsidR="000C1BCD" w:rsidRDefault="000C1BCD" w:rsidP="000C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IOTHUB_TRANSPORT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1873A0" w14:textId="77777777" w:rsidR="00CC717D" w:rsidRDefault="00CC717D" w:rsidP="000C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GridTable4-Accent1"/>
        <w:tblW w:w="9587" w:type="dxa"/>
        <w:tblLook w:val="04A0" w:firstRow="1" w:lastRow="0" w:firstColumn="1" w:lastColumn="0" w:noHBand="0" w:noVBand="1"/>
      </w:tblPr>
      <w:tblGrid>
        <w:gridCol w:w="2976"/>
        <w:gridCol w:w="6611"/>
      </w:tblGrid>
      <w:tr w:rsidR="00CC717D" w14:paraId="7D0F9D82" w14:textId="77777777" w:rsidTr="00CC7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14:paraId="27162770" w14:textId="77777777" w:rsidR="00CC717D" w:rsidRDefault="00CC717D" w:rsidP="007D3F21">
            <w:r>
              <w:t>Value</w:t>
            </w:r>
          </w:p>
        </w:tc>
        <w:tc>
          <w:tcPr>
            <w:tcW w:w="6611" w:type="dxa"/>
          </w:tcPr>
          <w:p w14:paraId="17F3BFBE" w14:textId="77777777" w:rsidR="00CC717D" w:rsidRDefault="00CC717D" w:rsidP="007D3F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C717D" w14:paraId="1ED87EE4" w14:textId="77777777" w:rsidTr="00CC7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14:paraId="5B1A7AFD" w14:textId="126FC89D" w:rsidR="00CC717D" w:rsidRDefault="00CC717D" w:rsidP="007D3F21">
            <w:r>
              <w:t>COAP_TCPIP</w:t>
            </w:r>
          </w:p>
        </w:tc>
        <w:tc>
          <w:tcPr>
            <w:tcW w:w="6611" w:type="dxa"/>
          </w:tcPr>
          <w:p w14:paraId="21ED1201" w14:textId="49B8B39B" w:rsidR="00CC717D" w:rsidRDefault="00CC717D" w:rsidP="007D3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Protocol to use </w:t>
            </w:r>
            <w:r w:rsidR="00BC622C">
              <w:t>for DM channel</w:t>
            </w:r>
          </w:p>
        </w:tc>
      </w:tr>
    </w:tbl>
    <w:p w14:paraId="41EA0648" w14:textId="653CCB5C" w:rsidR="000C1BCD" w:rsidRDefault="000C1BCD" w:rsidP="000C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17578B" w14:textId="77777777" w:rsidR="00CC717D" w:rsidRDefault="00CC717D" w:rsidP="00CC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IOTHUB_CHANNEL_HANDLE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5270B8" w14:textId="532FCAE1" w:rsidR="00CC717D" w:rsidRDefault="00CC717D" w:rsidP="000C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Handle to IoT Hub </w:t>
      </w:r>
      <w:r w:rsidR="00BC62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communications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channel.</w:t>
      </w:r>
    </w:p>
    <w:p w14:paraId="4AFA679C" w14:textId="77777777" w:rsidR="00CC717D" w:rsidRDefault="00CC717D" w:rsidP="00CC717D">
      <w:pPr>
        <w:pStyle w:val="Heading1"/>
      </w:pPr>
    </w:p>
    <w:p w14:paraId="4482FB2E" w14:textId="1C940F11" w:rsidR="00CC717D" w:rsidRDefault="00F46E12" w:rsidP="00CC717D">
      <w:pPr>
        <w:pStyle w:val="Heading1"/>
      </w:pPr>
      <w:r>
        <w:t>Azure IoT Hub device management</w:t>
      </w:r>
      <w:r w:rsidR="00CC717D">
        <w:t xml:space="preserve"> </w:t>
      </w:r>
      <w:r>
        <w:t>c</w:t>
      </w:r>
      <w:r w:rsidR="00CC717D">
        <w:t>lient APIs:</w:t>
      </w:r>
    </w:p>
    <w:p w14:paraId="67E5492C" w14:textId="3885106B" w:rsidR="00CC717D" w:rsidRDefault="00CC717D" w:rsidP="000C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FFC94E" w14:textId="50674464" w:rsidR="000C1BCD" w:rsidRPr="00BC622C" w:rsidRDefault="000C1BCD" w:rsidP="00CC717D">
      <w:pPr>
        <w:pStyle w:val="Heading2"/>
        <w:rPr>
          <w:color w:val="auto"/>
          <w:highlight w:val="white"/>
        </w:rPr>
      </w:pPr>
      <w:r w:rsidRPr="00CC717D">
        <w:rPr>
          <w:color w:val="2B91AF"/>
          <w:highlight w:val="white"/>
        </w:rPr>
        <w:t xml:space="preserve">IOTHUB_CHANNEL_HANDLE </w:t>
      </w:r>
      <w:r w:rsidR="00F46E12">
        <w:rPr>
          <w:color w:val="auto"/>
          <w:highlight w:val="white"/>
        </w:rPr>
        <w:t>IoTHubClient_DM</w:t>
      </w:r>
      <w:r w:rsidRPr="00BC622C">
        <w:rPr>
          <w:color w:val="auto"/>
          <w:highlight w:val="white"/>
        </w:rPr>
        <w:t>_Open(const char *connectionString, IOTHUB_TRANSPORT transport);</w:t>
      </w:r>
    </w:p>
    <w:p w14:paraId="6C85D007" w14:textId="342CBC18" w:rsidR="00CC717D" w:rsidRPr="00CC717D" w:rsidRDefault="00CC717D" w:rsidP="00CC717D">
      <w:pPr>
        <w:autoSpaceDE w:val="0"/>
        <w:autoSpaceDN w:val="0"/>
        <w:adjustRightInd w:val="0"/>
        <w:spacing w:after="0" w:line="240" w:lineRule="auto"/>
      </w:pPr>
      <w:r w:rsidRPr="00CC717D">
        <w:t xml:space="preserve">Creates an IoTDM Client and returns a handle to the initialized client which </w:t>
      </w:r>
      <w:del w:id="0" w:author="Dominic Betts" w:date="2016-02-02T15:02:00Z">
        <w:r w:rsidRPr="00CC717D" w:rsidDel="00A16C70">
          <w:delText>will be</w:delText>
        </w:r>
      </w:del>
      <w:ins w:id="1" w:author="Dominic Betts" w:date="2016-02-02T15:02:00Z">
        <w:r w:rsidR="00A16C70">
          <w:t>is</w:t>
        </w:r>
      </w:ins>
      <w:r w:rsidRPr="00CC717D">
        <w:t xml:space="preserve"> used in all the IoTDMClient APIs throughout the life of the client.</w:t>
      </w:r>
    </w:p>
    <w:p w14:paraId="577BEFBD" w14:textId="77777777" w:rsidR="00C814BA" w:rsidRDefault="00C814BA" w:rsidP="00C814BA">
      <w:pPr>
        <w:pStyle w:val="Heading3"/>
      </w:pPr>
      <w:r w:rsidRPr="068C02ED">
        <w:t>Arguments</w:t>
      </w:r>
    </w:p>
    <w:tbl>
      <w:tblPr>
        <w:tblStyle w:val="GridTable4-Accent1"/>
        <w:tblW w:w="9587" w:type="dxa"/>
        <w:tblLook w:val="04A0" w:firstRow="1" w:lastRow="0" w:firstColumn="1" w:lastColumn="0" w:noHBand="0" w:noVBand="1"/>
      </w:tblPr>
      <w:tblGrid>
        <w:gridCol w:w="1975"/>
        <w:gridCol w:w="7612"/>
      </w:tblGrid>
      <w:tr w:rsidR="00C814BA" w14:paraId="48F1FAE7" w14:textId="77777777" w:rsidTr="00C81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8A91A8C" w14:textId="77777777" w:rsidR="00C814BA" w:rsidRDefault="00C814BA" w:rsidP="007D3F21">
            <w:r>
              <w:t>Name</w:t>
            </w:r>
          </w:p>
        </w:tc>
        <w:tc>
          <w:tcPr>
            <w:tcW w:w="7612" w:type="dxa"/>
          </w:tcPr>
          <w:p w14:paraId="1A6C547D" w14:textId="77777777" w:rsidR="00C814BA" w:rsidRDefault="00C814BA" w:rsidP="007D3F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814BA" w14:paraId="7EA6D7BA" w14:textId="77777777" w:rsidTr="00C81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633524D" w14:textId="67FBB0A7" w:rsidR="00C814BA" w:rsidRDefault="008B501C" w:rsidP="008B501C">
            <w:r>
              <w:t>c</w:t>
            </w:r>
            <w:r w:rsidR="00C814BA">
              <w:t>onnection</w:t>
            </w:r>
            <w:r>
              <w:t>S</w:t>
            </w:r>
            <w:r w:rsidR="00C814BA">
              <w:t>tring</w:t>
            </w:r>
          </w:p>
        </w:tc>
        <w:tc>
          <w:tcPr>
            <w:tcW w:w="7612" w:type="dxa"/>
          </w:tcPr>
          <w:p w14:paraId="79E91A67" w14:textId="751F73D6" w:rsidR="00C814BA" w:rsidRDefault="00C814BA" w:rsidP="007D3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device specific connection string.</w:t>
            </w:r>
          </w:p>
        </w:tc>
      </w:tr>
      <w:tr w:rsidR="008B501C" w14:paraId="052E618E" w14:textId="77777777" w:rsidTr="00C81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3963B51" w14:textId="22E1A81F" w:rsidR="008B501C" w:rsidRDefault="008B501C" w:rsidP="00C814BA">
            <w:r>
              <w:t>transport</w:t>
            </w:r>
          </w:p>
        </w:tc>
        <w:tc>
          <w:tcPr>
            <w:tcW w:w="7612" w:type="dxa"/>
          </w:tcPr>
          <w:p w14:paraId="556E57E2" w14:textId="7E83C588" w:rsidR="008B501C" w:rsidRDefault="008B501C" w:rsidP="008B5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 protocol to use for the device management channel. Use ‘</w:t>
            </w:r>
            <w:r w:rsidRPr="008B501C">
              <w:t>COAP_TCPIP</w:t>
            </w:r>
            <w:r>
              <w:t>’ transport.</w:t>
            </w:r>
          </w:p>
        </w:tc>
      </w:tr>
    </w:tbl>
    <w:p w14:paraId="61AEF394" w14:textId="77777777" w:rsidR="00C814BA" w:rsidRDefault="00C814BA" w:rsidP="00C81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C35C18" w14:textId="77777777" w:rsidR="00C814BA" w:rsidRDefault="00C814BA" w:rsidP="00C814BA">
      <w:pPr>
        <w:pStyle w:val="Heading3"/>
      </w:pPr>
      <w:r>
        <w:t>Return</w:t>
      </w:r>
    </w:p>
    <w:tbl>
      <w:tblPr>
        <w:tblStyle w:val="GridTable4-Accent1"/>
        <w:tblW w:w="9587" w:type="dxa"/>
        <w:tblLook w:val="04A0" w:firstRow="1" w:lastRow="0" w:firstColumn="1" w:lastColumn="0" w:noHBand="0" w:noVBand="1"/>
      </w:tblPr>
      <w:tblGrid>
        <w:gridCol w:w="3051"/>
        <w:gridCol w:w="6536"/>
      </w:tblGrid>
      <w:tr w:rsidR="00C814BA" w14:paraId="19D04121" w14:textId="77777777" w:rsidTr="007D3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14:paraId="54B0CAB3" w14:textId="77777777" w:rsidR="00C814BA" w:rsidRDefault="00C814BA" w:rsidP="007D3F21">
            <w:r>
              <w:t>Value</w:t>
            </w:r>
          </w:p>
        </w:tc>
        <w:tc>
          <w:tcPr>
            <w:tcW w:w="6536" w:type="dxa"/>
          </w:tcPr>
          <w:p w14:paraId="1D5D27E5" w14:textId="77777777" w:rsidR="00C814BA" w:rsidRDefault="00C814BA" w:rsidP="007D3F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814BA" w14:paraId="4AE1C12F" w14:textId="77777777" w:rsidTr="007D3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14:paraId="655F46A8" w14:textId="77777777" w:rsidR="00C814BA" w:rsidRDefault="00C814BA" w:rsidP="007D3F21">
            <w:r>
              <w:t>IOTHUB_CLIENT_OK</w:t>
            </w:r>
          </w:p>
        </w:tc>
        <w:tc>
          <w:tcPr>
            <w:tcW w:w="6536" w:type="dxa"/>
          </w:tcPr>
          <w:p w14:paraId="132699AA" w14:textId="77777777" w:rsidR="00C814BA" w:rsidRDefault="00C814BA" w:rsidP="007D3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value indicating success.</w:t>
            </w:r>
          </w:p>
        </w:tc>
      </w:tr>
      <w:tr w:rsidR="00C814BA" w14:paraId="659C83EE" w14:textId="77777777" w:rsidTr="007D3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14:paraId="51BD0B47" w14:textId="77777777" w:rsidR="00C814BA" w:rsidRDefault="00C814BA" w:rsidP="007D3F21">
            <w:r>
              <w:t>IOTHUB_CLIENT_INVALID_ARG</w:t>
            </w:r>
          </w:p>
        </w:tc>
        <w:tc>
          <w:tcPr>
            <w:tcW w:w="6536" w:type="dxa"/>
          </w:tcPr>
          <w:p w14:paraId="5C668F83" w14:textId="55070DA9" w:rsidR="00C814BA" w:rsidRDefault="00C814BA" w:rsidP="00A1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2" w:author="Dominic Betts" w:date="2016-02-02T15:0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r>
              <w:t>One or more parameter</w:t>
            </w:r>
            <w:ins w:id="3" w:author="Dominic Betts" w:date="2016-02-02T15:02:00Z">
              <w:r w:rsidR="00A16C70">
                <w:t>s</w:t>
              </w:r>
            </w:ins>
            <w:r>
              <w:t xml:space="preserve"> </w:t>
            </w:r>
            <w:del w:id="4" w:author="Dominic Betts" w:date="2016-02-02T15:02:00Z">
              <w:r w:rsidDel="00A16C70">
                <w:delText xml:space="preserve">was </w:delText>
              </w:r>
            </w:del>
            <w:ins w:id="5" w:author="Dominic Betts" w:date="2016-02-02T15:04:00Z">
              <w:r w:rsidR="00A16C70">
                <w:t>are</w:t>
              </w:r>
            </w:ins>
            <w:ins w:id="6" w:author="Dominic Betts" w:date="2016-02-02T15:02:00Z">
              <w:r w:rsidR="00A16C70">
                <w:t xml:space="preserve"> </w:t>
              </w:r>
            </w:ins>
            <w:r>
              <w:t>not valid.</w:t>
            </w:r>
          </w:p>
        </w:tc>
      </w:tr>
      <w:tr w:rsidR="00C814BA" w14:paraId="67B93DF1" w14:textId="77777777" w:rsidTr="007D3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14:paraId="407E3E84" w14:textId="77777777" w:rsidR="00C814BA" w:rsidRDefault="00C814BA" w:rsidP="007D3F21">
            <w:r>
              <w:t>IOTHUB_CLIENT_ERROR</w:t>
            </w:r>
          </w:p>
        </w:tc>
        <w:tc>
          <w:tcPr>
            <w:tcW w:w="6536" w:type="dxa"/>
          </w:tcPr>
          <w:p w14:paraId="46312DDC" w14:textId="2FB6E097" w:rsidR="00C814BA" w:rsidRDefault="00C814BA" w:rsidP="0058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del w:id="7" w:author="Dominic Betts" w:date="2016-02-02T15:02:00Z">
              <w:r w:rsidR="005856A6" w:rsidDel="00A16C70">
                <w:delText xml:space="preserve"> </w:delText>
              </w:r>
            </w:del>
            <w:r w:rsidR="005856A6">
              <w:t xml:space="preserve">device management library is </w:t>
            </w:r>
            <w:r>
              <w:t>in an error state.</w:t>
            </w:r>
          </w:p>
        </w:tc>
      </w:tr>
    </w:tbl>
    <w:p w14:paraId="30ECD907" w14:textId="3D014C71" w:rsidR="00F621C1" w:rsidRDefault="00F621C1" w:rsidP="000C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DE6197" w14:textId="63F51ABB" w:rsidR="00F621C1" w:rsidRDefault="00F621C1" w:rsidP="000C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0F548B" w14:textId="77777777" w:rsidR="00F621C1" w:rsidRDefault="00F621C1" w:rsidP="000C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D99AD4" w14:textId="77777777" w:rsidR="00F621C1" w:rsidRDefault="00F621C1" w:rsidP="000C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DA844F" w14:textId="0007CEBC" w:rsidR="000C1BCD" w:rsidRPr="00BC622C" w:rsidRDefault="000C1BCD" w:rsidP="00BC622C">
      <w:pPr>
        <w:pStyle w:val="Heading2"/>
        <w:rPr>
          <w:color w:val="000000"/>
          <w:highlight w:val="white"/>
        </w:rPr>
      </w:pPr>
      <w:r w:rsidRPr="00BC622C">
        <w:rPr>
          <w:highlight w:val="white"/>
        </w:rPr>
        <w:t>IOTHUB_CLIENT_RESULT</w:t>
      </w:r>
      <w:r w:rsidR="00F46E12">
        <w:rPr>
          <w:color w:val="000000"/>
          <w:highlight w:val="white"/>
        </w:rPr>
        <w:t xml:space="preserve"> IoTHubClient_DM</w:t>
      </w:r>
      <w:r w:rsidRPr="00BC622C">
        <w:rPr>
          <w:color w:val="000000"/>
          <w:highlight w:val="white"/>
        </w:rPr>
        <w:t>_Start(</w:t>
      </w:r>
      <w:r w:rsidRPr="00BC622C">
        <w:rPr>
          <w:highlight w:val="white"/>
        </w:rPr>
        <w:t>IOTHUB_CHANNEL_HANDLE</w:t>
      </w:r>
      <w:r w:rsidR="00CC11E0">
        <w:rPr>
          <w:color w:val="000000"/>
          <w:highlight w:val="white"/>
        </w:rPr>
        <w:t xml:space="preserve"> channel</w:t>
      </w:r>
      <w:r w:rsidRPr="00BC622C">
        <w:rPr>
          <w:color w:val="000000"/>
          <w:highlight w:val="white"/>
        </w:rPr>
        <w:t>);</w:t>
      </w:r>
    </w:p>
    <w:p w14:paraId="3E83B52F" w14:textId="20AE2AA4" w:rsidR="00F621C1" w:rsidRDefault="00F621C1" w:rsidP="00F621C1">
      <w:r>
        <w:t xml:space="preserve">Creates a </w:t>
      </w:r>
      <w:r w:rsidR="0020023E">
        <w:t>LWM2M</w:t>
      </w:r>
      <w:r w:rsidR="00C814BA">
        <w:t xml:space="preserve"> </w:t>
      </w:r>
      <w:r>
        <w:t xml:space="preserve">session and connects </w:t>
      </w:r>
      <w:r w:rsidR="00BC622C">
        <w:t xml:space="preserve">to </w:t>
      </w:r>
      <w:r w:rsidR="0020023E">
        <w:t xml:space="preserve">the IoT Hub channel </w:t>
      </w:r>
      <w:r>
        <w:t xml:space="preserve">specified </w:t>
      </w:r>
      <w:r w:rsidR="00BC622C">
        <w:t xml:space="preserve">by the </w:t>
      </w:r>
      <w:r w:rsidR="00CC11E0">
        <w:rPr>
          <w:b/>
        </w:rPr>
        <w:t xml:space="preserve">channel </w:t>
      </w:r>
      <w:r w:rsidR="00BC622C">
        <w:t>handle. This call</w:t>
      </w:r>
      <w:r w:rsidR="00C814BA">
        <w:t xml:space="preserve"> star</w:t>
      </w:r>
      <w:ins w:id="8" w:author="Dominic Betts" w:date="2016-02-02T15:03:00Z">
        <w:r w:rsidR="00A16C70">
          <w:t>t</w:t>
        </w:r>
      </w:ins>
      <w:r w:rsidR="00C814BA">
        <w:t xml:space="preserve">s </w:t>
      </w:r>
      <w:r w:rsidR="00BC622C">
        <w:t xml:space="preserve">the Azure IoT Hub device management library. </w:t>
      </w:r>
      <w:ins w:id="9" w:author="Dominic Betts" w:date="2016-02-02T15:03:00Z">
        <w:r w:rsidR="00A16C70">
          <w:t xml:space="preserve">The </w:t>
        </w:r>
      </w:ins>
      <w:del w:id="10" w:author="Dominic Betts" w:date="2016-02-02T15:03:00Z">
        <w:r w:rsidR="00C814BA" w:rsidDel="00A16C70">
          <w:delText>C</w:delText>
        </w:r>
      </w:del>
      <w:ins w:id="11" w:author="Dominic Betts" w:date="2016-02-02T15:03:00Z">
        <w:r w:rsidR="00A16C70">
          <w:t>c</w:t>
        </w:r>
      </w:ins>
      <w:r w:rsidR="00C814BA">
        <w:t>all</w:t>
      </w:r>
      <w:r w:rsidR="00BC622C">
        <w:t xml:space="preserve"> does not return unless </w:t>
      </w:r>
      <w:ins w:id="12" w:author="Dominic Betts" w:date="2016-02-02T15:03:00Z">
        <w:r w:rsidR="00A16C70">
          <w:t xml:space="preserve">the </w:t>
        </w:r>
      </w:ins>
      <w:r w:rsidR="00C814BA">
        <w:t>library encounters an unrecoverable error</w:t>
      </w:r>
      <w:r w:rsidR="00BC622C">
        <w:t>.</w:t>
      </w:r>
    </w:p>
    <w:p w14:paraId="5DCA9BB9" w14:textId="77777777" w:rsidR="00F621C1" w:rsidRDefault="00F621C1" w:rsidP="00F621C1">
      <w:pPr>
        <w:pStyle w:val="Heading3"/>
      </w:pPr>
      <w:r w:rsidRPr="068C02ED">
        <w:t>Arguments</w:t>
      </w:r>
    </w:p>
    <w:tbl>
      <w:tblPr>
        <w:tblStyle w:val="GridTable4-Accent1"/>
        <w:tblW w:w="9587" w:type="dxa"/>
        <w:tblLook w:val="04A0" w:firstRow="1" w:lastRow="0" w:firstColumn="1" w:lastColumn="0" w:noHBand="0" w:noVBand="1"/>
      </w:tblPr>
      <w:tblGrid>
        <w:gridCol w:w="1767"/>
        <w:gridCol w:w="7820"/>
      </w:tblGrid>
      <w:tr w:rsidR="00F621C1" w14:paraId="7414AD97" w14:textId="77777777" w:rsidTr="007D3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40C4E545" w14:textId="77777777" w:rsidR="00F621C1" w:rsidRDefault="00F621C1" w:rsidP="007D3F21">
            <w:r>
              <w:t>Name</w:t>
            </w:r>
          </w:p>
        </w:tc>
        <w:tc>
          <w:tcPr>
            <w:tcW w:w="7820" w:type="dxa"/>
          </w:tcPr>
          <w:p w14:paraId="5C9C5278" w14:textId="77777777" w:rsidR="00F621C1" w:rsidRDefault="00F621C1" w:rsidP="007D3F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621C1" w14:paraId="42FA26F6" w14:textId="77777777" w:rsidTr="007D3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58547E8D" w14:textId="6AC88754" w:rsidR="00F621C1" w:rsidRDefault="00CC11E0" w:rsidP="007D3F21">
            <w:r>
              <w:t>channel</w:t>
            </w:r>
          </w:p>
        </w:tc>
        <w:tc>
          <w:tcPr>
            <w:tcW w:w="7820" w:type="dxa"/>
          </w:tcPr>
          <w:p w14:paraId="3C87DB70" w14:textId="02A3E4E9" w:rsidR="00F621C1" w:rsidRDefault="00C814BA" w:rsidP="00C81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F621C1">
              <w:t xml:space="preserve"> </w:t>
            </w:r>
            <w:r>
              <w:t xml:space="preserve">channel </w:t>
            </w:r>
            <w:r w:rsidR="00F621C1">
              <w:t>handle</w:t>
            </w:r>
            <w:r>
              <w:t xml:space="preserve"> to use for device management operations.</w:t>
            </w:r>
          </w:p>
        </w:tc>
      </w:tr>
    </w:tbl>
    <w:p w14:paraId="7E12B5C5" w14:textId="20E9F40F" w:rsidR="000C1BCD" w:rsidRDefault="000C1BCD" w:rsidP="000C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01A757" w14:textId="77777777" w:rsidR="00F621C1" w:rsidRDefault="00F621C1" w:rsidP="00F621C1">
      <w:pPr>
        <w:pStyle w:val="Heading3"/>
      </w:pPr>
      <w:r>
        <w:lastRenderedPageBreak/>
        <w:t>Return</w:t>
      </w:r>
    </w:p>
    <w:tbl>
      <w:tblPr>
        <w:tblStyle w:val="GridTable4-Accent1"/>
        <w:tblW w:w="9587" w:type="dxa"/>
        <w:tblLook w:val="04A0" w:firstRow="1" w:lastRow="0" w:firstColumn="1" w:lastColumn="0" w:noHBand="0" w:noVBand="1"/>
      </w:tblPr>
      <w:tblGrid>
        <w:gridCol w:w="3051"/>
        <w:gridCol w:w="6536"/>
      </w:tblGrid>
      <w:tr w:rsidR="00C814BA" w14:paraId="4AD9D309" w14:textId="77777777" w:rsidTr="00C81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14:paraId="16467DE7" w14:textId="77777777" w:rsidR="00C814BA" w:rsidRDefault="00C814BA" w:rsidP="007D3F21">
            <w:r>
              <w:t>Value</w:t>
            </w:r>
          </w:p>
        </w:tc>
        <w:tc>
          <w:tcPr>
            <w:tcW w:w="6536" w:type="dxa"/>
          </w:tcPr>
          <w:p w14:paraId="2958B30D" w14:textId="77777777" w:rsidR="00C814BA" w:rsidRDefault="00C814BA" w:rsidP="007D3F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814BA" w14:paraId="0250ABFF" w14:textId="77777777" w:rsidTr="00C81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14:paraId="2181EDE4" w14:textId="04F8DF1A" w:rsidR="00C814BA" w:rsidRDefault="00C814BA" w:rsidP="007D3F21">
            <w:r>
              <w:t>IOTHUB_CLIENT_OK</w:t>
            </w:r>
          </w:p>
        </w:tc>
        <w:tc>
          <w:tcPr>
            <w:tcW w:w="6536" w:type="dxa"/>
          </w:tcPr>
          <w:p w14:paraId="109013B4" w14:textId="77777777" w:rsidR="00C814BA" w:rsidRDefault="00C814BA" w:rsidP="007D3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value indicating success.</w:t>
            </w:r>
          </w:p>
        </w:tc>
      </w:tr>
      <w:tr w:rsidR="00C814BA" w14:paraId="433C873B" w14:textId="77777777" w:rsidTr="00C81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14:paraId="6BE313AD" w14:textId="609441BC" w:rsidR="00C814BA" w:rsidRDefault="00C814BA" w:rsidP="007D3F21">
            <w:r>
              <w:t>IOTHUB_CLIENT_INVALID_ARG</w:t>
            </w:r>
          </w:p>
        </w:tc>
        <w:tc>
          <w:tcPr>
            <w:tcW w:w="6536" w:type="dxa"/>
          </w:tcPr>
          <w:p w14:paraId="0176BCFB" w14:textId="2788EFDF" w:rsidR="00C814BA" w:rsidRDefault="00C814BA" w:rsidP="00A1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13" w:author="Dominic Betts" w:date="2016-02-02T15:0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r>
              <w:t>One or more parameter</w:t>
            </w:r>
            <w:ins w:id="14" w:author="Dominic Betts" w:date="2016-02-02T15:03:00Z">
              <w:r w:rsidR="00A16C70">
                <w:t>s</w:t>
              </w:r>
            </w:ins>
            <w:r>
              <w:t xml:space="preserve"> </w:t>
            </w:r>
            <w:del w:id="15" w:author="Dominic Betts" w:date="2016-02-02T15:03:00Z">
              <w:r w:rsidDel="00A16C70">
                <w:delText xml:space="preserve">was </w:delText>
              </w:r>
            </w:del>
            <w:ins w:id="16" w:author="Dominic Betts" w:date="2016-02-02T15:04:00Z">
              <w:r w:rsidR="00A16C70">
                <w:t>are</w:t>
              </w:r>
            </w:ins>
            <w:ins w:id="17" w:author="Dominic Betts" w:date="2016-02-02T15:03:00Z">
              <w:r w:rsidR="00A16C70">
                <w:t xml:space="preserve"> </w:t>
              </w:r>
            </w:ins>
            <w:r>
              <w:t>not valid.</w:t>
            </w:r>
          </w:p>
        </w:tc>
      </w:tr>
      <w:tr w:rsidR="00C814BA" w14:paraId="5E81851F" w14:textId="77777777" w:rsidTr="00C81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14:paraId="041CB60F" w14:textId="33825CA5" w:rsidR="00C814BA" w:rsidRDefault="00C814BA" w:rsidP="007D3F21">
            <w:r>
              <w:t>IOTHUB_CLIENT_ERROR</w:t>
            </w:r>
          </w:p>
        </w:tc>
        <w:tc>
          <w:tcPr>
            <w:tcW w:w="6536" w:type="dxa"/>
          </w:tcPr>
          <w:p w14:paraId="5C81114C" w14:textId="77777777" w:rsidR="00C814BA" w:rsidRDefault="00C814BA" w:rsidP="007D3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client handle is either invalid or the reference client is in an error state.</w:t>
            </w:r>
          </w:p>
        </w:tc>
      </w:tr>
    </w:tbl>
    <w:p w14:paraId="04159D82" w14:textId="77777777" w:rsidR="00E56D30" w:rsidRDefault="00E56D30" w:rsidP="00C814BA">
      <w:pPr>
        <w:pStyle w:val="Heading2"/>
        <w:rPr>
          <w:color w:val="0000FF"/>
          <w:highlight w:val="white"/>
        </w:rPr>
      </w:pPr>
    </w:p>
    <w:p w14:paraId="35108CCA" w14:textId="77777777" w:rsidR="00E56D30" w:rsidRDefault="00E56D30" w:rsidP="00C814BA">
      <w:pPr>
        <w:pStyle w:val="Heading2"/>
        <w:rPr>
          <w:color w:val="0000FF"/>
          <w:highlight w:val="white"/>
        </w:rPr>
      </w:pPr>
    </w:p>
    <w:p w14:paraId="2ED43623" w14:textId="71515A13" w:rsidR="00164C6F" w:rsidRDefault="000C1BCD" w:rsidP="00C814BA">
      <w:pPr>
        <w:pStyle w:val="Heading2"/>
      </w:pPr>
      <w:r>
        <w:rPr>
          <w:color w:val="0000FF"/>
          <w:highlight w:val="white"/>
        </w:rPr>
        <w:t>void</w:t>
      </w:r>
      <w:r w:rsidR="00F46E12">
        <w:rPr>
          <w:highlight w:val="white"/>
        </w:rPr>
        <w:t xml:space="preserve"> IoTHubClient_DM</w:t>
      </w:r>
      <w:r>
        <w:rPr>
          <w:highlight w:val="white"/>
        </w:rPr>
        <w:t>_Close(</w:t>
      </w:r>
      <w:r>
        <w:rPr>
          <w:color w:val="2B91AF"/>
          <w:highlight w:val="white"/>
        </w:rPr>
        <w:t>IOTHUB_CHANNEL_HANDLE</w:t>
      </w:r>
      <w:r w:rsidR="00FA4FF0">
        <w:rPr>
          <w:highlight w:val="white"/>
        </w:rPr>
        <w:t xml:space="preserve"> channel</w:t>
      </w:r>
      <w:r>
        <w:rPr>
          <w:highlight w:val="white"/>
        </w:rPr>
        <w:t>);</w:t>
      </w:r>
    </w:p>
    <w:p w14:paraId="59A1EC47" w14:textId="3571BE09" w:rsidR="00C814BA" w:rsidRDefault="00C814BA" w:rsidP="0020023E">
      <w:pPr>
        <w:autoSpaceDE w:val="0"/>
        <w:autoSpaceDN w:val="0"/>
        <w:adjustRightInd w:val="0"/>
        <w:spacing w:after="0" w:line="240" w:lineRule="auto"/>
      </w:pPr>
      <w:r w:rsidRPr="00CC717D">
        <w:t>C</w:t>
      </w:r>
      <w:r>
        <w:t xml:space="preserve">loses </w:t>
      </w:r>
      <w:r w:rsidR="00F255E6">
        <w:t xml:space="preserve">and releases all resources allocated to </w:t>
      </w:r>
      <w:r>
        <w:t>the</w:t>
      </w:r>
      <w:r w:rsidRPr="00CC717D">
        <w:t xml:space="preserve"> </w:t>
      </w:r>
      <w:r>
        <w:t>device management channel specified by the client handle.</w:t>
      </w:r>
    </w:p>
    <w:p w14:paraId="4EA6E15C" w14:textId="657F2456" w:rsidR="00796574" w:rsidRDefault="00796574" w:rsidP="00796574">
      <w:pPr>
        <w:pStyle w:val="Heading3"/>
      </w:pPr>
      <w:r w:rsidRPr="068C02ED">
        <w:t>Arguments</w:t>
      </w:r>
    </w:p>
    <w:tbl>
      <w:tblPr>
        <w:tblStyle w:val="GridTable4-Accent1"/>
        <w:tblW w:w="9587" w:type="dxa"/>
        <w:tblLook w:val="04A0" w:firstRow="1" w:lastRow="0" w:firstColumn="1" w:lastColumn="0" w:noHBand="0" w:noVBand="1"/>
      </w:tblPr>
      <w:tblGrid>
        <w:gridCol w:w="1767"/>
        <w:gridCol w:w="7820"/>
      </w:tblGrid>
      <w:tr w:rsidR="00796574" w14:paraId="1EFA8972" w14:textId="77777777" w:rsidTr="007D3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73205B8A" w14:textId="77777777" w:rsidR="00796574" w:rsidRDefault="00796574" w:rsidP="007D3F21">
            <w:r>
              <w:t>Name</w:t>
            </w:r>
          </w:p>
        </w:tc>
        <w:tc>
          <w:tcPr>
            <w:tcW w:w="7820" w:type="dxa"/>
          </w:tcPr>
          <w:p w14:paraId="3B64A429" w14:textId="77777777" w:rsidR="00796574" w:rsidRDefault="00796574" w:rsidP="007D3F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96574" w14:paraId="5BB22021" w14:textId="77777777" w:rsidTr="007D3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0C779802" w14:textId="4DDA5A3B" w:rsidR="00796574" w:rsidRDefault="00983760" w:rsidP="007D3F21">
            <w:r>
              <w:t>c</w:t>
            </w:r>
            <w:r w:rsidR="00FA4FF0">
              <w:t>hannel</w:t>
            </w:r>
          </w:p>
        </w:tc>
        <w:tc>
          <w:tcPr>
            <w:tcW w:w="7820" w:type="dxa"/>
          </w:tcPr>
          <w:p w14:paraId="630F440A" w14:textId="7D84AB14" w:rsidR="00796574" w:rsidRDefault="00C814BA" w:rsidP="00C81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</w:t>
            </w:r>
            <w:r w:rsidR="00796574">
              <w:t xml:space="preserve"> channel handle </w:t>
            </w:r>
            <w:r>
              <w:t>to close</w:t>
            </w:r>
          </w:p>
        </w:tc>
      </w:tr>
    </w:tbl>
    <w:p w14:paraId="202B5773" w14:textId="491CCF2A" w:rsidR="00796574" w:rsidRDefault="00796574" w:rsidP="000C1BCD"/>
    <w:p w14:paraId="714464C2" w14:textId="0F381EF9" w:rsidR="00796574" w:rsidRDefault="00796574" w:rsidP="000C1BCD"/>
    <w:p w14:paraId="7FD05538" w14:textId="27481CC8" w:rsidR="0020023E" w:rsidRPr="00BC622C" w:rsidRDefault="0020023E" w:rsidP="0020023E">
      <w:pPr>
        <w:pStyle w:val="Heading2"/>
        <w:rPr>
          <w:color w:val="000000"/>
          <w:highlight w:val="white"/>
        </w:rPr>
      </w:pPr>
      <w:r w:rsidRPr="00BC622C">
        <w:rPr>
          <w:highlight w:val="white"/>
        </w:rPr>
        <w:t>IOTHUB_CLIENT_RESULT</w:t>
      </w:r>
      <w:r w:rsidR="00F46E12">
        <w:rPr>
          <w:color w:val="000000"/>
          <w:highlight w:val="white"/>
        </w:rPr>
        <w:t xml:space="preserve"> IoTHubClient_DM</w:t>
      </w:r>
      <w:r>
        <w:rPr>
          <w:color w:val="000000"/>
          <w:highlight w:val="white"/>
        </w:rPr>
        <w:t>_Connect</w:t>
      </w:r>
      <w:r w:rsidRPr="00BC622C">
        <w:rPr>
          <w:color w:val="000000"/>
          <w:highlight w:val="white"/>
        </w:rPr>
        <w:t>(</w:t>
      </w:r>
      <w:r w:rsidRPr="00BC622C">
        <w:rPr>
          <w:highlight w:val="white"/>
        </w:rPr>
        <w:t>IOTHUB_CHANNEL_HANDLE</w:t>
      </w:r>
      <w:r w:rsidRPr="00BC622C">
        <w:rPr>
          <w:color w:val="000000"/>
          <w:highlight w:val="white"/>
        </w:rPr>
        <w:t xml:space="preserve"> client);</w:t>
      </w:r>
    </w:p>
    <w:p w14:paraId="766235BC" w14:textId="22C5E3E4" w:rsidR="0020023E" w:rsidRDefault="0020023E" w:rsidP="0020023E">
      <w:r>
        <w:t xml:space="preserve">Creates a LWM2M session and connects to the IoT Hub channel specified by the </w:t>
      </w:r>
      <w:r w:rsidR="00CC11E0">
        <w:rPr>
          <w:b/>
        </w:rPr>
        <w:t>channel</w:t>
      </w:r>
      <w:r>
        <w:t xml:space="preserve"> handle. This API is use</w:t>
      </w:r>
      <w:ins w:id="18" w:author="Dominic Betts" w:date="2016-02-02T15:03:00Z">
        <w:r w:rsidR="00A16C70">
          <w:t>d</w:t>
        </w:r>
      </w:ins>
      <w:r w:rsidR="00CC11E0">
        <w:t xml:space="preserve"> in conjunction with th</w:t>
      </w:r>
      <w:r w:rsidR="00F46E12">
        <w:t>e IoTDMClient_DM</w:t>
      </w:r>
      <w:r w:rsidR="00CC11E0">
        <w:t xml:space="preserve">_DoWork() API to have more control </w:t>
      </w:r>
      <w:del w:id="19" w:author="Dominic Betts" w:date="2016-02-02T15:04:00Z">
        <w:r w:rsidR="00CC11E0" w:rsidDel="00A16C70">
          <w:delText xml:space="preserve">on </w:delText>
        </w:r>
      </w:del>
      <w:ins w:id="20" w:author="Dominic Betts" w:date="2016-02-02T15:04:00Z">
        <w:r w:rsidR="00A16C70">
          <w:t>over</w:t>
        </w:r>
        <w:r w:rsidR="00A16C70">
          <w:t xml:space="preserve"> </w:t>
        </w:r>
      </w:ins>
      <w:r w:rsidR="00CC11E0">
        <w:t>the library’s execution.</w:t>
      </w:r>
    </w:p>
    <w:p w14:paraId="30B458D2" w14:textId="77777777" w:rsidR="0020023E" w:rsidRDefault="0020023E" w:rsidP="0020023E">
      <w:pPr>
        <w:pStyle w:val="Heading3"/>
      </w:pPr>
      <w:r w:rsidRPr="068C02ED">
        <w:t>Arguments</w:t>
      </w:r>
    </w:p>
    <w:tbl>
      <w:tblPr>
        <w:tblStyle w:val="GridTable4-Accent1"/>
        <w:tblW w:w="9587" w:type="dxa"/>
        <w:tblLook w:val="04A0" w:firstRow="1" w:lastRow="0" w:firstColumn="1" w:lastColumn="0" w:noHBand="0" w:noVBand="1"/>
      </w:tblPr>
      <w:tblGrid>
        <w:gridCol w:w="1767"/>
        <w:gridCol w:w="7820"/>
      </w:tblGrid>
      <w:tr w:rsidR="0020023E" w14:paraId="5FBF5107" w14:textId="77777777" w:rsidTr="006B6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11C03CF2" w14:textId="77777777" w:rsidR="0020023E" w:rsidRDefault="0020023E" w:rsidP="006B69BA">
            <w:r>
              <w:t>Name</w:t>
            </w:r>
          </w:p>
        </w:tc>
        <w:tc>
          <w:tcPr>
            <w:tcW w:w="7820" w:type="dxa"/>
          </w:tcPr>
          <w:p w14:paraId="16EEBC6D" w14:textId="77777777" w:rsidR="0020023E" w:rsidRDefault="0020023E" w:rsidP="006B6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0023E" w14:paraId="7FF0D205" w14:textId="77777777" w:rsidTr="006B6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4994528F" w14:textId="045A0232" w:rsidR="0020023E" w:rsidRDefault="00CC11E0" w:rsidP="00CC11E0">
            <w:r>
              <w:t>channel</w:t>
            </w:r>
          </w:p>
        </w:tc>
        <w:tc>
          <w:tcPr>
            <w:tcW w:w="7820" w:type="dxa"/>
          </w:tcPr>
          <w:p w14:paraId="5A3009B2" w14:textId="77777777" w:rsidR="0020023E" w:rsidRDefault="0020023E" w:rsidP="006B6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channel handle to use for device management operations.</w:t>
            </w:r>
          </w:p>
        </w:tc>
      </w:tr>
    </w:tbl>
    <w:p w14:paraId="54B5FA48" w14:textId="77777777" w:rsidR="0020023E" w:rsidRDefault="0020023E" w:rsidP="0020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4F8EB8" w14:textId="77777777" w:rsidR="0020023E" w:rsidRDefault="0020023E" w:rsidP="0020023E">
      <w:pPr>
        <w:pStyle w:val="Heading3"/>
      </w:pPr>
      <w:r>
        <w:t>Return</w:t>
      </w:r>
    </w:p>
    <w:tbl>
      <w:tblPr>
        <w:tblStyle w:val="GridTable4-Accent1"/>
        <w:tblW w:w="9587" w:type="dxa"/>
        <w:tblLook w:val="04A0" w:firstRow="1" w:lastRow="0" w:firstColumn="1" w:lastColumn="0" w:noHBand="0" w:noVBand="1"/>
      </w:tblPr>
      <w:tblGrid>
        <w:gridCol w:w="3051"/>
        <w:gridCol w:w="6536"/>
      </w:tblGrid>
      <w:tr w:rsidR="0020023E" w14:paraId="5576247E" w14:textId="77777777" w:rsidTr="006B6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14:paraId="5B231EA1" w14:textId="77777777" w:rsidR="0020023E" w:rsidRDefault="0020023E" w:rsidP="006B69BA">
            <w:r>
              <w:t>Value</w:t>
            </w:r>
          </w:p>
        </w:tc>
        <w:tc>
          <w:tcPr>
            <w:tcW w:w="6536" w:type="dxa"/>
          </w:tcPr>
          <w:p w14:paraId="6D5AF501" w14:textId="77777777" w:rsidR="0020023E" w:rsidRDefault="0020023E" w:rsidP="006B6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0023E" w14:paraId="0E3C44E7" w14:textId="77777777" w:rsidTr="006B6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14:paraId="3062DCCD" w14:textId="77777777" w:rsidR="0020023E" w:rsidRDefault="0020023E" w:rsidP="006B69BA">
            <w:r>
              <w:t>IOTHUB_CLIENT_OK</w:t>
            </w:r>
          </w:p>
        </w:tc>
        <w:tc>
          <w:tcPr>
            <w:tcW w:w="6536" w:type="dxa"/>
          </w:tcPr>
          <w:p w14:paraId="5BBD74F2" w14:textId="77777777" w:rsidR="0020023E" w:rsidRDefault="0020023E" w:rsidP="006B6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value indicating success.</w:t>
            </w:r>
          </w:p>
        </w:tc>
      </w:tr>
      <w:tr w:rsidR="0020023E" w14:paraId="795174E2" w14:textId="77777777" w:rsidTr="006B6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14:paraId="392C155B" w14:textId="77777777" w:rsidR="0020023E" w:rsidRDefault="0020023E" w:rsidP="006B69BA">
            <w:r>
              <w:t>IOTHUB_CLIENT_INVALID_ARG</w:t>
            </w:r>
          </w:p>
        </w:tc>
        <w:tc>
          <w:tcPr>
            <w:tcW w:w="6536" w:type="dxa"/>
          </w:tcPr>
          <w:p w14:paraId="6B3C09D1" w14:textId="25A56CFA" w:rsidR="0020023E" w:rsidRDefault="0020023E" w:rsidP="00A1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21" w:author="Dominic Betts" w:date="2016-02-02T15:0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r>
              <w:t>One or more parameter</w:t>
            </w:r>
            <w:ins w:id="22" w:author="Dominic Betts" w:date="2016-02-02T15:04:00Z">
              <w:r w:rsidR="00A16C70">
                <w:t>s</w:t>
              </w:r>
            </w:ins>
            <w:r>
              <w:t xml:space="preserve"> </w:t>
            </w:r>
            <w:del w:id="23" w:author="Dominic Betts" w:date="2016-02-02T15:04:00Z">
              <w:r w:rsidDel="00A16C70">
                <w:delText xml:space="preserve">was </w:delText>
              </w:r>
            </w:del>
            <w:ins w:id="24" w:author="Dominic Betts" w:date="2016-02-02T15:04:00Z">
              <w:r w:rsidR="00A16C70">
                <w:t>are</w:t>
              </w:r>
              <w:bookmarkStart w:id="25" w:name="_GoBack"/>
              <w:bookmarkEnd w:id="25"/>
              <w:r w:rsidR="00A16C70">
                <w:t xml:space="preserve"> </w:t>
              </w:r>
            </w:ins>
            <w:r>
              <w:t>not valid.</w:t>
            </w:r>
          </w:p>
        </w:tc>
      </w:tr>
      <w:tr w:rsidR="0020023E" w14:paraId="085E7E3C" w14:textId="77777777" w:rsidTr="006B6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14:paraId="44FDF9E9" w14:textId="77777777" w:rsidR="0020023E" w:rsidRDefault="0020023E" w:rsidP="006B69BA">
            <w:r>
              <w:t>IOTHUB_CLIENT_ERROR</w:t>
            </w:r>
          </w:p>
        </w:tc>
        <w:tc>
          <w:tcPr>
            <w:tcW w:w="6536" w:type="dxa"/>
          </w:tcPr>
          <w:p w14:paraId="5E694A91" w14:textId="77777777" w:rsidR="0020023E" w:rsidRDefault="0020023E" w:rsidP="006B6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client handle is either invalid or the reference client is in an error state.</w:t>
            </w:r>
          </w:p>
        </w:tc>
      </w:tr>
    </w:tbl>
    <w:p w14:paraId="76288997" w14:textId="3C070487" w:rsidR="0020023E" w:rsidRDefault="0020023E" w:rsidP="000C1BCD"/>
    <w:p w14:paraId="744589B4" w14:textId="1D8ED67B" w:rsidR="00FA4076" w:rsidRDefault="00FA4076" w:rsidP="000C1BCD"/>
    <w:p w14:paraId="2A68B9EF" w14:textId="0576B425" w:rsidR="00FA4076" w:rsidRDefault="00FA4076" w:rsidP="00FA4076">
      <w:pPr>
        <w:pStyle w:val="Heading2"/>
        <w:rPr>
          <w:color w:val="000000"/>
          <w:highlight w:val="white"/>
        </w:rPr>
      </w:pP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</w:t>
      </w:r>
      <w:r w:rsidR="00983760">
        <w:rPr>
          <w:color w:val="000000"/>
          <w:highlight w:val="white"/>
        </w:rPr>
        <w:t>IoTHub</w:t>
      </w:r>
      <w:r w:rsidR="00F46E12">
        <w:rPr>
          <w:color w:val="000000"/>
          <w:highlight w:val="white"/>
        </w:rPr>
        <w:t>Client_DM</w:t>
      </w:r>
      <w:r>
        <w:rPr>
          <w:color w:val="000000"/>
          <w:highlight w:val="white"/>
        </w:rPr>
        <w:t>_DoWork(</w:t>
      </w:r>
      <w:r>
        <w:rPr>
          <w:highlight w:val="white"/>
        </w:rPr>
        <w:t>IOTHUB_CHANNEL_HANDLE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channel</w:t>
      </w:r>
      <w:r>
        <w:rPr>
          <w:color w:val="000000"/>
          <w:highlight w:val="white"/>
        </w:rPr>
        <w:t>);</w:t>
      </w:r>
    </w:p>
    <w:p w14:paraId="0EB1CCC9" w14:textId="1401DAEB" w:rsidR="00FA4076" w:rsidRPr="00650FA4" w:rsidRDefault="00747744" w:rsidP="00FA4076">
      <w:pPr>
        <w:rPr>
          <w:highlight w:val="white"/>
        </w:rPr>
      </w:pPr>
      <w:r>
        <w:rPr>
          <w:highlight w:val="white"/>
        </w:rPr>
        <w:t>Call this function to perform work in the IoT</w:t>
      </w:r>
      <w:r w:rsidR="00FA4076">
        <w:rPr>
          <w:highlight w:val="white"/>
        </w:rPr>
        <w:t xml:space="preserve"> Hub device management </w:t>
      </w:r>
      <w:r>
        <w:rPr>
          <w:highlight w:val="white"/>
        </w:rPr>
        <w:t>library</w:t>
      </w:r>
      <w:r w:rsidR="00CC11E0">
        <w:rPr>
          <w:highlight w:val="white"/>
        </w:rPr>
        <w:t>.</w:t>
      </w:r>
      <w:r w:rsidR="00CC11E0">
        <w:rPr>
          <w:color w:val="000000"/>
          <w:highlight w:val="white"/>
        </w:rPr>
        <w:t xml:space="preserve"> </w:t>
      </w:r>
    </w:p>
    <w:p w14:paraId="5609EF05" w14:textId="77777777" w:rsidR="00FA4076" w:rsidRDefault="00FA4076" w:rsidP="00FA4076">
      <w:pPr>
        <w:pStyle w:val="Heading3"/>
      </w:pPr>
      <w:r w:rsidRPr="068C02ED">
        <w:t>Arguments</w:t>
      </w:r>
    </w:p>
    <w:tbl>
      <w:tblPr>
        <w:tblStyle w:val="GridTable4-Accent1"/>
        <w:tblW w:w="9587" w:type="dxa"/>
        <w:tblLook w:val="04A0" w:firstRow="1" w:lastRow="0" w:firstColumn="1" w:lastColumn="0" w:noHBand="0" w:noVBand="1"/>
      </w:tblPr>
      <w:tblGrid>
        <w:gridCol w:w="1767"/>
        <w:gridCol w:w="7820"/>
      </w:tblGrid>
      <w:tr w:rsidR="00FA4076" w14:paraId="64754D80" w14:textId="77777777" w:rsidTr="006B6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56236EE7" w14:textId="77777777" w:rsidR="00FA4076" w:rsidRDefault="00FA4076" w:rsidP="006B69BA">
            <w:r>
              <w:t>Name</w:t>
            </w:r>
          </w:p>
        </w:tc>
        <w:tc>
          <w:tcPr>
            <w:tcW w:w="7820" w:type="dxa"/>
          </w:tcPr>
          <w:p w14:paraId="286276D3" w14:textId="77777777" w:rsidR="00FA4076" w:rsidRDefault="00FA4076" w:rsidP="006B6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A4076" w14:paraId="1E1EC3BC" w14:textId="77777777" w:rsidTr="006B6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032B00F8" w14:textId="2881C250" w:rsidR="00FA4076" w:rsidRDefault="00FA4076" w:rsidP="006B69BA">
            <w:r>
              <w:t>channel</w:t>
            </w:r>
          </w:p>
        </w:tc>
        <w:tc>
          <w:tcPr>
            <w:tcW w:w="7820" w:type="dxa"/>
          </w:tcPr>
          <w:p w14:paraId="23D0D8ED" w14:textId="16D52BF8" w:rsidR="00FA4076" w:rsidRDefault="00747744" w:rsidP="0074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</w:t>
            </w:r>
            <w:r w:rsidR="00FA4076">
              <w:t xml:space="preserve"> </w:t>
            </w:r>
            <w:r>
              <w:t xml:space="preserve">device management </w:t>
            </w:r>
            <w:r w:rsidR="00FA4076">
              <w:t xml:space="preserve">channel </w:t>
            </w:r>
            <w:r>
              <w:t>to process requests</w:t>
            </w:r>
            <w:r w:rsidR="00FA4076">
              <w:t>.</w:t>
            </w:r>
          </w:p>
        </w:tc>
      </w:tr>
    </w:tbl>
    <w:p w14:paraId="0BC6FF55" w14:textId="77777777" w:rsidR="00FA4076" w:rsidRDefault="00FA4076" w:rsidP="000C1BCD"/>
    <w:sectPr w:rsidR="00FA4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F36E8"/>
    <w:multiLevelType w:val="hybridMultilevel"/>
    <w:tmpl w:val="425E75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minic Betts">
    <w15:presenceInfo w15:providerId="AD" w15:userId="S-1-5-21-1721254763-462695806-1538882281-37279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BCD"/>
    <w:rsid w:val="000C1BCD"/>
    <w:rsid w:val="00164C6F"/>
    <w:rsid w:val="0020023E"/>
    <w:rsid w:val="0036450F"/>
    <w:rsid w:val="005856A6"/>
    <w:rsid w:val="00747744"/>
    <w:rsid w:val="00796574"/>
    <w:rsid w:val="007D3F21"/>
    <w:rsid w:val="008B501C"/>
    <w:rsid w:val="00983760"/>
    <w:rsid w:val="009A569A"/>
    <w:rsid w:val="00A16C70"/>
    <w:rsid w:val="00BC622C"/>
    <w:rsid w:val="00BE735D"/>
    <w:rsid w:val="00C814BA"/>
    <w:rsid w:val="00CC11E0"/>
    <w:rsid w:val="00CC717D"/>
    <w:rsid w:val="00E56D30"/>
    <w:rsid w:val="00F255E6"/>
    <w:rsid w:val="00F46E12"/>
    <w:rsid w:val="00F621C1"/>
    <w:rsid w:val="00FA4076"/>
    <w:rsid w:val="00FA4FF0"/>
    <w:rsid w:val="3F734757"/>
    <w:rsid w:val="70FF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7FD7C"/>
  <w15:chartTrackingRefBased/>
  <w15:docId w15:val="{A2F77659-1944-4B52-8C48-21F4D315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5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5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65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65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96574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7965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C71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01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73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735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E73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d43041c-b26d-434e-9e55-1cfb9192bf3d">
      <UserInfo>
        <DisplayName>Filo D'Souza</DisplayName>
        <AccountId>519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0A700FF57F4044B1BF7A0B99EBEF5C" ma:contentTypeVersion="3" ma:contentTypeDescription="Create a new document." ma:contentTypeScope="" ma:versionID="9da76efc3552f72c3994a41546ac7d97">
  <xsd:schema xmlns:xsd="http://www.w3.org/2001/XMLSchema" xmlns:xs="http://www.w3.org/2001/XMLSchema" xmlns:p="http://schemas.microsoft.com/office/2006/metadata/properties" xmlns:ns2="6d43041c-b26d-434e-9e55-1cfb9192bf3d" targetNamespace="http://schemas.microsoft.com/office/2006/metadata/properties" ma:root="true" ma:fieldsID="c25b91efe9e927dfd2f519eba4a8842d" ns2:_="">
    <xsd:import namespace="6d43041c-b26d-434e-9e55-1cfb9192bf3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43041c-b26d-434e-9e55-1cfb9192bf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99B973-AE26-403A-9140-EE9D5B1F82A2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6d43041c-b26d-434e-9e55-1cfb9192bf3d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B1260D6-CB70-4B89-8B5F-96FE716A09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4C3660-BACA-4D38-881D-58F979E63D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43041c-b26d-434e-9e55-1cfb9192b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Alayo</dc:creator>
  <cp:keywords/>
  <dc:description/>
  <cp:lastModifiedBy>Dominic Betts</cp:lastModifiedBy>
  <cp:revision>14</cp:revision>
  <dcterms:created xsi:type="dcterms:W3CDTF">2016-01-26T23:22:00Z</dcterms:created>
  <dcterms:modified xsi:type="dcterms:W3CDTF">2016-02-02T15:05:00Z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0x010100C90A700FF57F4044B1BF7A0B99EBEF5C</vt:lpwstr>
  </property>
</Properties>
</file>